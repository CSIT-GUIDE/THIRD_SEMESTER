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ContentsHeading"/>
        <w:spacing w:before="240" w:after="120"/>
        <w:rPr/>
      </w:pPr>
      <w:commentRangeStart w:id="0"/>
      <w:r>
        <w:rPr/>
        <w:t>Table</w:t>
      </w:r>
      <w:commentRangeEnd w:id="0"/>
      <w:r>
        <w:rPr/>
      </w:r>
      <w:r>
        <w:rPr/>
        <w:commentReference w:id="0"/>
      </w:r>
      <w:r>
        <w:rPr/>
        <w:t xml:space="preserve"> of Contents</w:t>
      </w:r>
    </w:p>
    <w:p>
      <w:pPr>
        <w:pStyle w:val="Contents2"/>
        <w:tabs>
          <w:tab w:val="right" w:pos="9638" w:leader="dot"/>
        </w:tabs>
        <w:rPr>
          <w:rStyle w:val="IndexLink"/>
        </w:rPr>
      </w:pPr>
      <w:r>
        <w:fldChar w:fldCharType="begin"/>
      </w:r>
      <w:r>
        <w:instrText> TOC \f \o "1-9" \o "1-9" \h</w:instrText>
      </w:r>
      <w:r>
        <w:fldChar w:fldCharType="separate"/>
      </w:r>
      <w:hyperlink w:anchor="__RefHeading__116_1392651220">
        <w:r>
          <w:rPr>
            <w:rStyle w:val="IndexLink"/>
          </w:rPr>
          <w:t>Title:</w:t>
          <w:tab/>
          <w:t>1</w:t>
        </w:r>
      </w:hyperlink>
    </w:p>
    <w:p>
      <w:pPr>
        <w:pStyle w:val="Contents3"/>
        <w:tabs>
          <w:tab w:val="right" w:pos="9638" w:leader="dot"/>
        </w:tabs>
        <w:rPr>
          <w:rStyle w:val="IndexLink"/>
        </w:rPr>
      </w:pPr>
      <w:hyperlink w:anchor="__RefHeading__118_1392651220">
        <w:r>
          <w:rPr>
            <w:rStyle w:val="IndexLink"/>
          </w:rPr>
          <w:t>DWIT Ttime kKeeper</w:t>
          <w:tab/>
          <w:t>1</w:t>
        </w:r>
      </w:hyperlink>
    </w:p>
    <w:p>
      <w:pPr>
        <w:pStyle w:val="Contents2"/>
        <w:tabs>
          <w:tab w:val="right" w:pos="9638" w:leader="dot"/>
        </w:tabs>
        <w:rPr>
          <w:rStyle w:val="IndexLink"/>
        </w:rPr>
      </w:pPr>
      <w:hyperlink w:anchor="__RefHeading__106_1392651220">
        <w:r>
          <w:rPr>
            <w:rStyle w:val="IndexLink"/>
          </w:rPr>
          <w:t>Overview:</w:t>
          <w:tab/>
          <w:t>1</w:t>
        </w:r>
      </w:hyperlink>
    </w:p>
    <w:p>
      <w:pPr>
        <w:pStyle w:val="Contents3"/>
        <w:tabs>
          <w:tab w:val="right" w:pos="9638" w:leader="dot"/>
        </w:tabs>
        <w:rPr>
          <w:rStyle w:val="IndexLink"/>
        </w:rPr>
      </w:pPr>
      <w:hyperlink w:anchor="__RefHeading__112_1392651220">
        <w:r>
          <w:rPr>
            <w:rStyle w:val="IndexLink"/>
          </w:rPr>
          <w:t>Problem:</w:t>
          <w:tab/>
          <w:t>1</w:t>
        </w:r>
      </w:hyperlink>
    </w:p>
    <w:p>
      <w:pPr>
        <w:pStyle w:val="Contents3"/>
        <w:tabs>
          <w:tab w:val="right" w:pos="9638" w:leader="dot"/>
        </w:tabs>
        <w:rPr>
          <w:rStyle w:val="IndexLink"/>
        </w:rPr>
      </w:pPr>
      <w:hyperlink w:anchor="__RefHeading__114_1392651220">
        <w:r>
          <w:rPr>
            <w:rStyle w:val="IndexLink"/>
          </w:rPr>
          <w:t>Solution:</w:t>
          <w:tab/>
          <w:t>1</w:t>
        </w:r>
      </w:hyperlink>
    </w:p>
    <w:p>
      <w:pPr>
        <w:pStyle w:val="Contents2"/>
        <w:tabs>
          <w:tab w:val="right" w:pos="9638" w:leader="dot"/>
        </w:tabs>
        <w:rPr>
          <w:rStyle w:val="IndexLink"/>
        </w:rPr>
      </w:pPr>
      <w:hyperlink w:anchor="__RefHeading__108_1392651220">
        <w:r>
          <w:rPr>
            <w:rStyle w:val="IndexLink"/>
          </w:rPr>
          <w:t>Goal:</w:t>
          <w:tab/>
          <w:t>1</w:t>
        </w:r>
      </w:hyperlink>
    </w:p>
    <w:p>
      <w:pPr>
        <w:pStyle w:val="Contents2"/>
        <w:tabs>
          <w:tab w:val="right" w:pos="9638" w:leader="dot"/>
        </w:tabs>
        <w:rPr>
          <w:rStyle w:val="IndexLink"/>
        </w:rPr>
      </w:pPr>
      <w:hyperlink w:anchor="__RefHeading__110_1392651220">
        <w:r>
          <w:rPr>
            <w:rStyle w:val="IndexLink"/>
          </w:rPr>
          <w:t>Major Features:</w:t>
          <w:tab/>
          <w:t>1</w:t>
        </w:r>
      </w:hyperlink>
      <w:r>
        <w:fldChar w:fldCharType="end"/>
      </w:r>
    </w:p>
    <w:p>
      <w:pPr>
        <w:pStyle w:val="Contents2"/>
        <w:tabs>
          <w:tab w:val="right" w:pos="9355" w:leader="dot"/>
          <w:tab w:val="right" w:pos="9638" w:leader="dot"/>
        </w:tabs>
        <w:rPr/>
      </w:pPr>
      <w:hyperlink w:anchor="__RefHeading__116_1392651220">
        <w:r>
          <w:rPr/>
        </w:r>
      </w:hyperlink>
    </w:p>
    <w:p>
      <w:pPr>
        <w:pStyle w:val="Contents2"/>
        <w:tabs>
          <w:tab w:val="right" w:pos="9355" w:leader="dot"/>
          <w:tab w:val="right" w:pos="9638" w:leader="dot"/>
        </w:tabs>
        <w:rPr/>
      </w:pPr>
      <w:hyperlink w:anchor="__RefHeading__116_1392651220">
        <w:r>
          <w:rPr/>
        </w:r>
      </w:hyperlink>
    </w:p>
    <w:p>
      <w:pPr>
        <w:pStyle w:val="Contents2"/>
        <w:tabs>
          <w:tab w:val="right" w:pos="9355" w:leader="dot"/>
          <w:tab w:val="right" w:pos="9638" w:leader="dot"/>
        </w:tabs>
        <w:rPr/>
      </w:pPr>
      <w:hyperlink w:anchor="__RefHeading__116_1392651220">
        <w:r>
          <w:rPr/>
        </w:r>
      </w:hyperlink>
    </w:p>
    <w:p>
      <w:pPr>
        <w:pStyle w:val="Contents2"/>
        <w:rPr/>
      </w:pPr>
      <w:hyperlink w:anchor="__RefHeading__116_1392651220">
        <w:r>
          <w:rPr/>
        </w:r>
      </w:hyperlink>
    </w:p>
    <w:p>
      <w:pPr>
        <w:pStyle w:val="Heading2"/>
        <w:numPr>
          <w:ilvl w:val="1"/>
          <w:numId w:val="1"/>
        </w:numPr>
        <w:rPr/>
      </w:pPr>
      <w:bookmarkStart w:id="0" w:name="__RefHeading__116_1392651220"/>
      <w:bookmarkEnd w:id="0"/>
      <w:r>
        <w:rPr/>
        <w:t>Title:</w:t>
      </w:r>
    </w:p>
    <w:p>
      <w:pPr>
        <w:pStyle w:val="Heading3"/>
        <w:numPr>
          <w:ilvl w:val="2"/>
          <w:numId w:val="1"/>
        </w:numPr>
        <w:rPr/>
      </w:pPr>
      <w:bookmarkStart w:id="1" w:name="__RefHeading__118_1392651220"/>
      <w:bookmarkEnd w:id="1"/>
      <w:r>
        <w:rPr/>
        <w:t xml:space="preserve">DWIT </w:t>
      </w:r>
      <w:ins w:id="0" w:author="Craig A" w:date="2014-06-20T09:04:00Z">
        <w:r>
          <w:rPr/>
          <w:t>T</w:t>
        </w:r>
      </w:ins>
      <w:del w:id="1" w:author="Craig A" w:date="2014-06-20T09:04:00Z">
        <w:r>
          <w:rPr/>
          <w:delText>t</w:delText>
        </w:r>
      </w:del>
      <w:r>
        <w:rPr/>
        <w:t xml:space="preserve">ime </w:t>
      </w:r>
      <w:del w:id="2" w:author="Craig A" w:date="2014-06-20T09:04:00Z">
        <w:r>
          <w:rPr/>
          <w:delText>k</w:delText>
        </w:r>
      </w:del>
      <w:ins w:id="3" w:author="Craig A" w:date="2014-06-20T09:04:00Z">
        <w:r>
          <w:rPr/>
          <w:t>K</w:t>
        </w:r>
      </w:ins>
      <w:r>
        <w:rPr/>
        <w:t>eeper</w:t>
      </w:r>
    </w:p>
    <w:p>
      <w:pPr>
        <w:pStyle w:val="Heading2"/>
        <w:numPr>
          <w:ilvl w:val="1"/>
          <w:numId w:val="1"/>
        </w:numPr>
        <w:rPr/>
      </w:pPr>
      <w:bookmarkStart w:id="2" w:name="__RefHeading__106_1392651220"/>
      <w:bookmarkEnd w:id="2"/>
      <w:r>
        <w:rPr/>
        <w:t>Overview:</w:t>
      </w:r>
    </w:p>
    <w:p>
      <w:pPr>
        <w:pStyle w:val="Normal"/>
        <w:rPr/>
      </w:pPr>
      <w:r>
        <w:rPr/>
      </w:r>
    </w:p>
    <w:p>
      <w:pPr>
        <w:pStyle w:val="Heading3"/>
        <w:numPr>
          <w:ilvl w:val="2"/>
          <w:numId w:val="1"/>
        </w:numPr>
        <w:rPr/>
      </w:pPr>
      <w:bookmarkStart w:id="3" w:name="__RefHeading__112_1392651220"/>
      <w:bookmarkEnd w:id="3"/>
      <w:r>
        <w:rPr/>
        <w:t>Problem:</w:t>
      </w:r>
    </w:p>
    <w:p>
      <w:pPr>
        <w:pStyle w:val="Normal"/>
        <w:jc w:val="both"/>
        <w:rPr/>
      </w:pPr>
      <w:r>
        <w:rPr/>
        <w:t xml:space="preserve">The problem I see in DWIT is that the students (even me) couldn't make it to the class or meetings in time. Students arriving late in class and meetings </w:t>
      </w:r>
      <w:ins w:id="4" w:author="Craig A" w:date="2014-06-20T09:04:00Z">
        <w:r>
          <w:rPr/>
          <w:t>causes</w:t>
        </w:r>
      </w:ins>
      <w:del w:id="5" w:author="Craig A" w:date="2014-06-20T09:04:00Z">
        <w:r>
          <w:rPr/>
          <w:delText>has</w:delText>
        </w:r>
      </w:del>
      <w:r>
        <w:rPr/>
        <w:t xml:space="preserve"> dis</w:t>
      </w:r>
      <w:ins w:id="6" w:author="Craig A" w:date="2014-06-20T09:04:00Z">
        <w:r>
          <w:rPr/>
          <w:t>ruption</w:t>
        </w:r>
      </w:ins>
      <w:del w:id="7" w:author="Craig A" w:date="2014-06-20T09:04:00Z">
        <w:r>
          <w:rPr/>
          <w:delText>turbed a lot</w:delText>
        </w:r>
      </w:del>
      <w:r>
        <w:rPr/>
        <w:t xml:space="preserve"> to many students as well as the teachers. Similarly, teachers arriving late in class or meetings is also a problem. The main cause of this problem is that the students and teachers aren't notified in time when such program</w:t>
      </w:r>
      <w:ins w:id="8" w:author="Craig A" w:date="2014-06-20T09:05:00Z">
        <w:r>
          <w:rPr/>
          <w:t>s</w:t>
        </w:r>
      </w:ins>
      <w:r>
        <w:rPr/>
        <w:t xml:space="preserve"> are being conducted. The class representative</w:t>
      </w:r>
      <w:ins w:id="9" w:author="Craig A" w:date="2014-06-20T09:05:00Z">
        <w:r>
          <w:rPr/>
          <w:t>s</w:t>
        </w:r>
      </w:ins>
      <w:r>
        <w:rPr/>
        <w:t xml:space="preserve"> (CR) have to notify each and every individual who are outside the class and teachers</w:t>
      </w:r>
      <w:del w:id="10" w:author="Craig A" w:date="2014-06-20T09:05:00Z">
        <w:r>
          <w:rPr/>
          <w:delText xml:space="preserve"> too</w:delText>
        </w:r>
      </w:del>
      <w:r>
        <w:rPr/>
        <w:t xml:space="preserve"> by calling</w:t>
      </w:r>
      <w:del w:id="11" w:author="Craig A" w:date="2014-06-20T09:05:00Z">
        <w:r>
          <w:rPr/>
          <w:delText xml:space="preserve"> in</w:delText>
        </w:r>
      </w:del>
      <w:r>
        <w:rPr/>
        <w:t xml:space="preserve"> their cell phones.</w:t>
      </w:r>
    </w:p>
    <w:p>
      <w:pPr>
        <w:pStyle w:val="Normal"/>
        <w:rPr/>
      </w:pPr>
      <w:r>
        <w:rPr/>
      </w:r>
    </w:p>
    <w:p>
      <w:pPr>
        <w:pStyle w:val="Heading3"/>
        <w:numPr>
          <w:ilvl w:val="2"/>
          <w:numId w:val="1"/>
        </w:numPr>
        <w:rPr/>
      </w:pPr>
      <w:bookmarkStart w:id="4" w:name="__RefHeading__114_1392651220"/>
      <w:bookmarkEnd w:id="4"/>
      <w:r>
        <w:rPr/>
        <w:t>Solution:</w:t>
      </w:r>
    </w:p>
    <w:p>
      <w:pPr>
        <w:pStyle w:val="Normal"/>
        <w:jc w:val="both"/>
        <w:rPr/>
      </w:pPr>
      <w:r>
        <w:rPr/>
        <w:t>The solution for this problem is to make a mobile-based application which automatically buzzes or triggers or (gives some kind of signal) before half an</w:t>
      </w:r>
      <w:del w:id="12" w:author="Craig A" w:date="2014-06-20T09:05:00Z">
        <w:r>
          <w:rPr/>
          <w:delText>d</w:delText>
        </w:r>
      </w:del>
      <w:r>
        <w:rPr/>
        <w:t xml:space="preserve"> hour or 15 minutes of the college functions or class time. So that students and teachers can view what is going to happen next and the venue as well. This application works when an individual is connected to the Deerwalk Wi-Fi network. The CR's send message through this application and notify every student</w:t>
      </w:r>
      <w:del w:id="13" w:author="Craig A" w:date="2014-06-20T09:05:00Z">
        <w:r>
          <w:rPr/>
          <w:delText>s</w:delText>
        </w:r>
      </w:del>
      <w:r>
        <w:rPr/>
        <w:t xml:space="preserve"> who are outside the class about the college program and venue or next class.</w:t>
      </w:r>
    </w:p>
    <w:p>
      <w:pPr>
        <w:pStyle w:val="Normal"/>
        <w:jc w:val="both"/>
        <w:rPr/>
      </w:pPr>
      <w:r>
        <w:rPr/>
      </w:r>
    </w:p>
    <w:p>
      <w:pPr>
        <w:pStyle w:val="Heading2"/>
        <w:numPr>
          <w:ilvl w:val="1"/>
          <w:numId w:val="1"/>
        </w:numPr>
        <w:rPr/>
      </w:pPr>
      <w:bookmarkStart w:id="5" w:name="__RefHeading__108_1392651220"/>
      <w:bookmarkEnd w:id="5"/>
      <w:r>
        <w:rPr/>
        <w:t>Goal:</w:t>
      </w:r>
    </w:p>
    <w:p>
      <w:pPr>
        <w:pStyle w:val="Normal"/>
        <w:jc w:val="both"/>
        <w:rPr/>
      </w:pPr>
      <w:bookmarkStart w:id="6" w:name="__DdeLink__1329_478053153"/>
      <w:r>
        <w:rPr/>
        <w:t xml:space="preserve">The main goal of this project is to </w:t>
      </w:r>
      <w:ins w:id="14" w:author="Craig A" w:date="2014-06-20T09:06:00Z">
        <w:r>
          <w:rPr/>
          <w:t>improve the likelihood that</w:t>
        </w:r>
      </w:ins>
      <w:del w:id="15" w:author="Craig A" w:date="2014-06-20T09:06:00Z">
        <w:r>
          <w:rPr/>
          <w:delText>make</w:delText>
        </w:r>
      </w:del>
      <w:r>
        <w:rPr/>
        <w:t xml:space="preserve"> students and teachers </w:t>
      </w:r>
      <w:ins w:id="16" w:author="Craig A" w:date="2014-06-20T09:06:00Z">
        <w:r>
          <w:rPr/>
          <w:t>arrive to</w:t>
        </w:r>
      </w:ins>
      <w:del w:id="17" w:author="Craig A" w:date="2014-06-20T09:06:00Z">
        <w:r>
          <w:rPr/>
          <w:delText>to be in</w:delText>
        </w:r>
      </w:del>
      <w:r>
        <w:rPr/>
        <w:t xml:space="preserve"> class </w:t>
      </w:r>
      <w:ins w:id="18" w:author="Craig A" w:date="2014-06-20T09:06:00Z">
        <w:r>
          <w:rPr/>
          <w:t xml:space="preserve">or school events </w:t>
        </w:r>
      </w:ins>
      <w:del w:id="19" w:author="Craig A" w:date="2014-06-20T09:06:00Z">
        <w:r>
          <w:rPr/>
          <w:delText>i</w:delText>
        </w:r>
      </w:del>
      <w:ins w:id="20" w:author="Craig A" w:date="2014-06-20T09:06:00Z">
        <w:r>
          <w:rPr/>
          <w:t>o</w:t>
        </w:r>
      </w:ins>
      <w:r>
        <w:rPr/>
        <w:t>n time so th</w:t>
      </w:r>
      <w:ins w:id="21" w:author="Craig A" w:date="2014-06-20T09:06:00Z">
        <w:r>
          <w:rPr/>
          <w:t>e session</w:t>
        </w:r>
      </w:ins>
      <w:del w:id="22" w:author="Craig A" w:date="2014-06-20T09:06:00Z">
        <w:r>
          <w:rPr/>
          <w:delText>at class</w:delText>
        </w:r>
      </w:del>
      <w:r>
        <w:rPr/>
        <w:t xml:space="preserve"> won</w:t>
      </w:r>
      <w:ins w:id="23" w:author="Craig A" w:date="2014-06-20T09:05:00Z">
        <w:r>
          <w:rPr/>
          <w:t>’</w:t>
        </w:r>
      </w:ins>
      <w:bookmarkEnd w:id="6"/>
      <w:r>
        <w:rPr/>
        <w:t>t be disturbed.</w:t>
      </w:r>
    </w:p>
    <w:p>
      <w:pPr>
        <w:pStyle w:val="Normal"/>
        <w:rPr/>
      </w:pPr>
      <w:r>
        <w:rPr/>
      </w:r>
    </w:p>
    <w:p>
      <w:pPr>
        <w:pStyle w:val="Heading2"/>
        <w:numPr>
          <w:ilvl w:val="1"/>
          <w:numId w:val="1"/>
        </w:numPr>
        <w:rPr/>
      </w:pPr>
      <w:bookmarkStart w:id="7" w:name="__RefHeading__110_1392651220"/>
      <w:bookmarkEnd w:id="7"/>
      <w:commentRangeStart w:id="1"/>
      <w:r>
        <w:rPr/>
        <w:t>Major Features:</w:t>
      </w:r>
      <w:commentRangeEnd w:id="1"/>
      <w:r>
        <w:rPr/>
      </w:r>
      <w:r>
        <w:rPr/>
        <w:commentReference w:id="1"/>
      </w:r>
    </w:p>
    <w:p>
      <w:pPr>
        <w:pStyle w:val="Normal"/>
        <w:numPr>
          <w:ilvl w:val="0"/>
          <w:numId w:val="2"/>
        </w:numPr>
        <w:jc w:val="both"/>
        <w:rPr/>
      </w:pPr>
      <w:r>
        <w:rPr/>
        <w:t>Anyone from Deerwalk family can use this application</w:t>
      </w:r>
    </w:p>
    <w:p>
      <w:pPr>
        <w:pStyle w:val="Normal"/>
        <w:numPr>
          <w:ilvl w:val="0"/>
          <w:numId w:val="2"/>
        </w:numPr>
        <w:jc w:val="both"/>
        <w:rPr/>
      </w:pPr>
      <w:commentRangeStart w:id="2"/>
      <w:r>
        <w:rPr/>
        <w:t>User should be connected to Deerwalk network (wi-fi) to use this application.</w:t>
      </w:r>
      <w:commentRangeEnd w:id="2"/>
      <w:r>
        <w:rPr/>
      </w:r>
      <w:r>
        <w:rPr/>
        <w:commentReference w:id="2"/>
      </w:r>
    </w:p>
    <w:p>
      <w:pPr>
        <w:pStyle w:val="Normal"/>
        <w:numPr>
          <w:ilvl w:val="0"/>
          <w:numId w:val="2"/>
        </w:numPr>
        <w:jc w:val="both"/>
        <w:rPr/>
      </w:pPr>
      <w:r>
        <w:rPr/>
        <w:t>The application has an alarm feature which updates automatically according to the DWIT class routine so that the students can keep track of time.</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Craig A" w:date="2014-06-20T09:04:00Z" w:initials="CA">
    <w:p>
      <w:r>
        <w:rPr/>
        <w:t>Great Start!</w:t>
      </w:r>
    </w:p>
  </w:comment>
  <w:comment w:id="1" w:author="Craig A" w:date="2014-06-20T09:09:00Z" w:initials="CA">
    <w:p>
      <w:r>
        <w:rPr/>
        <w:t>In this section think about how events and class schedules will be entered into your system. Is there a login? There seems to also be a component to get the information into the application like a web service or something. You can't just build an application without providing a way to get information into it remotely unless you want students to download the application every time there is a new event that needs to be added.</w:t>
      </w:r>
    </w:p>
    <w:p>
      <w:r>
        <w:rPr/>
      </w:r>
    </w:p>
    <w:p>
      <w:r>
        <w:rPr/>
        <w:t>I recommend thinking through the web service first in this release and building the application in future releases.</w:t>
      </w:r>
    </w:p>
  </w:comment>
  <w:comment w:id="2" w:author="Craig A" w:date="2014-06-20T09:07:00Z" w:initials="CA">
    <w:p>
      <w:r>
        <w:rPr/>
        <w:t>This isn't a feature, but an assumption.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Tahoma">
    <w:charset w:val="01"/>
    <w:family w:val="roman"/>
    <w:pitch w:val="variable"/>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trackRevisions/>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pPr>
      <w:widowControl w:val="false"/>
      <w:suppressAutoHyphens w:val="true"/>
      <w:overflowPunct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rPr>
  </w:style>
  <w:style w:type="character" w:styleId="DefaultParagraphFont" w:default="1">
    <w:name w:val="Default Paragraph Font"/>
    <w:uiPriority w:val="1"/>
    <w:semiHidden/>
    <w:unhideWhenUsed/>
    <w:rPr/>
  </w:style>
  <w:style w:type="character" w:styleId="InternetLink" w:customStyle="1">
    <w:name w:val="Internet Link"/>
    <w:rPr>
      <w:color w:val="000080"/>
      <w:u w:val="single"/>
      <w:lang w:val="zxx" w:eastAsia="zxx" w:bidi="zxx"/>
    </w:rPr>
  </w:style>
  <w:style w:type="character" w:styleId="Bullets" w:customStyle="1">
    <w:name w:val="Bullets"/>
    <w:rPr>
      <w:rFonts w:ascii="OpenSymbol" w:hAnsi="OpenSymbol" w:eastAsia="OpenSymbol" w:cs="OpenSymbol"/>
    </w:rPr>
  </w:style>
  <w:style w:type="character" w:styleId="ListLabel1" w:customStyle="1">
    <w:name w:val="ListLabel 1"/>
    <w:rPr>
      <w:rFonts w:cs="Symbol"/>
    </w:rPr>
  </w:style>
  <w:style w:type="character" w:styleId="ListLabel2" w:customStyle="1">
    <w:name w:val="ListLabel 2"/>
    <w:rPr>
      <w:rFonts w:cs="OpenSymbol"/>
    </w:rPr>
  </w:style>
  <w:style w:type="character" w:styleId="IndexLink" w:customStyle="1">
    <w:name w:val="Index Link"/>
    <w:rPr/>
  </w:style>
  <w:style w:type="character" w:styleId="Annotationreference">
    <w:name w:val="annotation reference"/>
    <w:uiPriority w:val="99"/>
    <w:semiHidden/>
    <w:unhideWhenUsed/>
    <w:rsid w:val="00c803c8"/>
    <w:basedOn w:val="DefaultParagraphFont"/>
    <w:rPr>
      <w:sz w:val="16"/>
      <w:szCs w:val="16"/>
    </w:rPr>
  </w:style>
  <w:style w:type="character" w:styleId="CommentTextChar" w:customStyle="1">
    <w:name w:val="Comment Text Char"/>
    <w:uiPriority w:val="99"/>
    <w:semiHidden/>
    <w:link w:val="CommentText"/>
    <w:rsid w:val="00c803c8"/>
    <w:basedOn w:val="DefaultParagraphFont"/>
    <w:rPr>
      <w:rFonts w:cs="Mangal"/>
      <w:color w:val="00000A"/>
      <w:sz w:val="20"/>
      <w:szCs w:val="18"/>
    </w:rPr>
  </w:style>
  <w:style w:type="character" w:styleId="CommentSubjectChar" w:customStyle="1">
    <w:name w:val="Comment Subject Char"/>
    <w:uiPriority w:val="99"/>
    <w:semiHidden/>
    <w:link w:val="CommentSubject"/>
    <w:rsid w:val="00c803c8"/>
    <w:basedOn w:val="CommentTextChar"/>
    <w:rPr>
      <w:rFonts w:cs="Mangal"/>
      <w:b/>
      <w:bCs/>
      <w:color w:val="00000A"/>
      <w:sz w:val="20"/>
      <w:szCs w:val="18"/>
    </w:rPr>
  </w:style>
  <w:style w:type="character" w:styleId="BalloonTextChar" w:customStyle="1">
    <w:name w:val="Balloon Text Char"/>
    <w:uiPriority w:val="99"/>
    <w:semiHidden/>
    <w:link w:val="BalloonText"/>
    <w:rsid w:val="00c803c8"/>
    <w:basedOn w:val="DefaultParagraphFont"/>
    <w:rPr>
      <w:rFonts w:ascii="Tahoma" w:hAnsi="Tahoma" w:cs="Mangal"/>
      <w:color w:val="00000A"/>
      <w:sz w:val="16"/>
      <w:szCs w:val="14"/>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paragraph" w:styleId="Heading" w:customStyle="1">
    <w:name w:val="Heading"/>
    <w:basedOn w:val="Normal"/>
    <w:next w:val="TextBody"/>
    <w:pPr>
      <w:keepNext/>
      <w:spacing w:before="240" w:after="120"/>
    </w:pPr>
    <w:rPr>
      <w:rFonts w:ascii="Liberation Sans" w:hAnsi="Liberation Sans" w:eastAsia="WenQuanYi Micro Hei"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ContentsHeading" w:customStyle="1">
    <w:name w:val="Contents Heading"/>
    <w:basedOn w:val="Heading"/>
    <w:pPr>
      <w:suppressLineNumbers/>
    </w:pPr>
    <w:rPr>
      <w:b/>
      <w:bCs/>
      <w:sz w:val="32"/>
      <w:szCs w:val="32"/>
    </w:rPr>
  </w:style>
  <w:style w:type="paragraph" w:styleId="Contents2" w:customStyle="1">
    <w:name w:val="Contents 2"/>
    <w:basedOn w:val="Index"/>
    <w:pPr>
      <w:tabs>
        <w:tab w:val="right" w:pos="9355" w:leader="dot"/>
      </w:tabs>
      <w:ind w:left="283" w:right="0" w:hanging="0"/>
    </w:pPr>
    <w:rPr/>
  </w:style>
  <w:style w:type="paragraph" w:styleId="Contents3" w:customStyle="1">
    <w:name w:val="Contents 3"/>
    <w:basedOn w:val="Index"/>
    <w:pPr>
      <w:tabs>
        <w:tab w:val="right" w:pos="9072" w:leader="dot"/>
      </w:tabs>
      <w:ind w:left="566" w:right="0" w:hanging="0"/>
    </w:pPr>
    <w:rPr/>
  </w:style>
  <w:style w:type="paragraph" w:styleId="Contents1" w:customStyle="1">
    <w:name w:val="Contents 1"/>
    <w:basedOn w:val="Index"/>
    <w:pPr>
      <w:tabs>
        <w:tab w:val="right" w:pos="9638" w:leader="dot"/>
      </w:tabs>
    </w:pPr>
    <w:rPr/>
  </w:style>
  <w:style w:type="paragraph" w:styleId="Annotationtext">
    <w:name w:val="annotation text"/>
    <w:uiPriority w:val="99"/>
    <w:semiHidden/>
    <w:unhideWhenUsed/>
    <w:link w:val="CommentTextChar"/>
    <w:rsid w:val="00c803c8"/>
    <w:basedOn w:val="Normal"/>
    <w:pPr/>
    <w:rPr>
      <w:rFonts w:cs="Mangal"/>
      <w:sz w:val="20"/>
      <w:szCs w:val="18"/>
    </w:rPr>
  </w:style>
  <w:style w:type="paragraph" w:styleId="Annotationsubject">
    <w:name w:val="annotation subject"/>
    <w:uiPriority w:val="99"/>
    <w:semiHidden/>
    <w:unhideWhenUsed/>
    <w:link w:val="CommentSubjectChar"/>
    <w:rsid w:val="00c803c8"/>
    <w:basedOn w:val="Annotationtext"/>
    <w:pPr/>
    <w:rPr>
      <w:b/>
      <w:bCs/>
    </w:rPr>
  </w:style>
  <w:style w:type="paragraph" w:styleId="BalloonText">
    <w:name w:val="Balloon Text"/>
    <w:uiPriority w:val="99"/>
    <w:semiHidden/>
    <w:unhideWhenUsed/>
    <w:link w:val="BalloonTextChar"/>
    <w:rsid w:val="00c803c8"/>
    <w:basedOn w:val="Normal"/>
    <w:pPr/>
    <w:rPr>
      <w:rFonts w:ascii="Tahoma" w:hAnsi="Tahoma" w:cs="Mangal"/>
      <w:sz w:val="16"/>
      <w:szCs w:val="14"/>
    </w:rPr>
  </w:style>
  <w:style w:type="paragraph" w:styleId="Revision">
    <w:name w:val="Revision"/>
    <w:uiPriority w:val="99"/>
    <w:semiHidden/>
    <w:rsid w:val="00991662"/>
    <w:pPr>
      <w:widowControl/>
      <w:suppressAutoHyphens w:val="true"/>
      <w:bidi w:val="0"/>
      <w:jc w:val="left"/>
    </w:pPr>
    <w:rPr>
      <w:rFonts w:ascii="Liberation Serif" w:hAnsi="Liberation Serif" w:eastAsia="Droid Sans Fallback" w:cs="Mangal"/>
      <w:color w:val="00000A"/>
      <w:sz w:val="24"/>
      <w:szCs w:val="21"/>
      <w:lang w:val="en-US" w:eastAsia="zh-CN" w:bidi="hi-IN"/>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2014-06-20T03:19:00Z</dcterms:created>
  <dc:creator>Craig Appl</dc:creator>
  <dc:language>en-US</dc:language>
  <cp:lastModifiedBy>Craig A</cp:lastModifiedBy>
  <dcterms:modified xsi:type="dcterms:W3CDTF">2014-06-20T03:24:00Z</dcterms:modified>
  <cp:revision>4</cp:revision>
</cp:coreProperties>
</file>